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8430" w14:textId="7688AEA6" w:rsidR="005E48CD" w:rsidRDefault="005E48CD" w:rsidP="005E48CD">
      <w:pPr>
        <w:spacing w:after="0" w:line="240" w:lineRule="auto"/>
      </w:pPr>
      <w:r>
        <w:fldChar w:fldCharType="begin"/>
      </w:r>
      <w:r>
        <w:instrText>HYPERLINK "https://1drv.ms/w/c/e77fccb4daae6267/ESKnPEnS-uxFpxY_8NZvodIBOsY4PyqwQnEZOynoeEQAww?e=YIHvHP" \t "_blank"</w:instrText>
      </w:r>
      <w:r>
        <w:fldChar w:fldCharType="separate"/>
      </w:r>
      <w:r w:rsidRPr="00014E84">
        <w:rPr>
          <w:rFonts w:ascii="Georgia" w:eastAsia="Times New Roman" w:hAnsi="Georgia" w:cs="Times New Roman"/>
          <w:b/>
          <w:bCs/>
          <w:color w:val="FF0000"/>
          <w:kern w:val="0"/>
          <w14:ligatures w14:val="none"/>
        </w:rPr>
        <w:t>CK 7</w:t>
      </w:r>
      <w:r w:rsidRPr="000F249B">
        <w:rPr>
          <w:rFonts w:ascii="Georgia" w:eastAsia="Times New Roman" w:hAnsi="Georgia" w:cs="Times New Roman"/>
          <w:b/>
          <w:bCs/>
          <w:color w:val="FF0000"/>
          <w:kern w:val="0"/>
          <w14:ligatures w14:val="none"/>
        </w:rPr>
        <w:t>1</w:t>
      </w:r>
      <w:r w:rsidRPr="00014E84">
        <w:rPr>
          <w:rFonts w:ascii="Georgia" w:eastAsia="Times New Roman" w:hAnsi="Georgia" w:cs="Times New Roman"/>
          <w:b/>
          <w:bCs/>
          <w:color w:val="FF0000"/>
          <w:kern w:val="0"/>
          <w14:ligatures w14:val="none"/>
        </w:rPr>
        <w:t xml:space="preserve">35 Debt Collections </w:t>
      </w:r>
      <w:r w:rsidRPr="000F249B">
        <w:rPr>
          <w:rFonts w:ascii="Georgia" w:eastAsia="Times New Roman" w:hAnsi="Georgia" w:cs="Times New Roman"/>
          <w:b/>
          <w:bCs/>
          <w:color w:val="FF0000"/>
          <w:kern w:val="0"/>
          <w14:ligatures w14:val="none"/>
        </w:rPr>
        <w:t>Strategies and Techniques</w:t>
      </w:r>
      <w:r w:rsidRPr="00014E84">
        <w:rPr>
          <w:rFonts w:ascii="Georgia" w:eastAsia="Times New Roman" w:hAnsi="Georgia" w:cs="Times New Roman"/>
          <w:b/>
          <w:bCs/>
          <w:color w:val="FF0000"/>
          <w:kern w:val="0"/>
          <w14:ligatures w14:val="none"/>
        </w:rPr>
        <w:t xml:space="preserve"> for Banks and Other Financial Institutions.</w:t>
      </w:r>
      <w:r>
        <w:fldChar w:fldCharType="end"/>
      </w:r>
    </w:p>
    <w:p w14:paraId="5E06DD44" w14:textId="77777777" w:rsidR="005E48CD" w:rsidRPr="00014E84" w:rsidRDefault="005E48CD" w:rsidP="005E48CD">
      <w:pPr>
        <w:spacing w:after="0" w:line="240" w:lineRule="auto"/>
        <w:rPr>
          <w:rFonts w:ascii="Georgia" w:eastAsia="Times New Roman" w:hAnsi="Georgia" w:cs="Times New Roman"/>
          <w:b/>
          <w:bCs/>
          <w:color w:val="000000"/>
          <w:kern w:val="0"/>
          <w14:ligatures w14:val="none"/>
        </w:rPr>
      </w:pPr>
    </w:p>
    <w:p w14:paraId="436B17C3" w14:textId="77777777" w:rsidR="001C5F11" w:rsidRPr="005E48CD" w:rsidRDefault="001C5F11" w:rsidP="005E48CD">
      <w:pPr>
        <w:spacing w:after="0" w:line="240" w:lineRule="auto"/>
        <w:jc w:val="center"/>
        <w:rPr>
          <w:rFonts w:ascii="Georgia" w:eastAsia="Times New Roman" w:hAnsi="Georgia" w:cs="Times New Roman"/>
          <w:b/>
          <w:bCs/>
          <w:color w:val="156082" w:themeColor="accent1"/>
          <w:kern w:val="0"/>
          <w14:ligatures w14:val="none"/>
        </w:rPr>
      </w:pPr>
      <w:r w:rsidRPr="005E48CD">
        <w:rPr>
          <w:rFonts w:ascii="Georgia" w:eastAsia="Times New Roman" w:hAnsi="Georgia" w:cs="Times New Roman"/>
          <w:b/>
          <w:bCs/>
          <w:color w:val="156082" w:themeColor="accent1"/>
          <w:kern w:val="0"/>
          <w14:ligatures w14:val="none"/>
        </w:rPr>
        <w:t>VIRTUAL (ON-LINE) TRAINING PROGRAM</w:t>
      </w:r>
    </w:p>
    <w:p w14:paraId="5EEC6C3D" w14:textId="77777777" w:rsidR="001C5F11" w:rsidRPr="005E48CD" w:rsidRDefault="001C5F11" w:rsidP="005E48CD">
      <w:pPr>
        <w:spacing w:after="0" w:line="240" w:lineRule="auto"/>
        <w:jc w:val="center"/>
        <w:rPr>
          <w:rFonts w:ascii="Georgia" w:eastAsia="Times New Roman" w:hAnsi="Georgia" w:cs="Times New Roman"/>
          <w:b/>
          <w:bCs/>
          <w:color w:val="156082" w:themeColor="accent1"/>
          <w:kern w:val="0"/>
          <w14:ligatures w14:val="none"/>
        </w:rPr>
      </w:pPr>
    </w:p>
    <w:p w14:paraId="07F99971" w14:textId="6C654DE8" w:rsidR="00FE164D" w:rsidRPr="00FE164D" w:rsidRDefault="00FE164D" w:rsidP="00014E84">
      <w:pPr>
        <w:spacing w:after="0" w:line="240" w:lineRule="auto"/>
        <w:rPr>
          <w:rFonts w:ascii="Georgia" w:eastAsia="Times New Roman" w:hAnsi="Georgia" w:cs="Times New Roman"/>
          <w:i/>
          <w:iCs/>
          <w:color w:val="000000"/>
          <w:kern w:val="0"/>
          <w14:ligatures w14:val="none"/>
        </w:rPr>
      </w:pPr>
      <w:r w:rsidRPr="005E48CD">
        <w:rPr>
          <w:rFonts w:ascii="Georgia" w:eastAsia="Times New Roman" w:hAnsi="Georgia" w:cs="Times New Roman"/>
          <w:b/>
          <w:bCs/>
          <w:i/>
          <w:iCs/>
          <w:color w:val="000000"/>
          <w:kern w:val="0"/>
          <w:u w:val="single"/>
          <w14:ligatures w14:val="none"/>
        </w:rPr>
        <w:t>Who Should Attend</w:t>
      </w:r>
      <w:r w:rsidRPr="005E48CD">
        <w:rPr>
          <w:rFonts w:ascii="Georgia" w:eastAsia="Times New Roman" w:hAnsi="Georgia" w:cs="Times New Roman"/>
          <w:b/>
          <w:bCs/>
          <w:i/>
          <w:iCs/>
          <w:color w:val="000000"/>
          <w:kern w:val="0"/>
          <w14:ligatures w14:val="none"/>
        </w:rPr>
        <w:t>?</w:t>
      </w:r>
      <w:r w:rsidRPr="00FE164D">
        <w:rPr>
          <w:rFonts w:ascii="Georgia" w:eastAsia="Times New Roman" w:hAnsi="Georgia" w:cs="Times New Roman"/>
          <w:i/>
          <w:iCs/>
          <w:color w:val="000000"/>
          <w:kern w:val="0"/>
          <w14:ligatures w14:val="none"/>
        </w:rPr>
        <w:t xml:space="preserve">  New and Experienced Collectors, Compliance Officers, Managers, Credit Administrators, Supervisors, Customer Service, Customer Support, Call Center Employees, and Other Back Office Employees</w:t>
      </w:r>
    </w:p>
    <w:p w14:paraId="0DFB9075" w14:textId="2697A4C6" w:rsidR="000F249B" w:rsidRDefault="000F249B" w:rsidP="00014E84">
      <w:pPr>
        <w:spacing w:before="100" w:beforeAutospacing="1" w:after="100" w:afterAutospacing="1" w:line="240" w:lineRule="auto"/>
        <w:rPr>
          <w:rFonts w:ascii="Georgia" w:eastAsia="Times New Roman" w:hAnsi="Georgia" w:cs="Times New Roman"/>
          <w:color w:val="000000"/>
          <w:kern w:val="0"/>
          <w14:ligatures w14:val="none"/>
        </w:rPr>
      </w:pPr>
      <w:r w:rsidRPr="00FE164D">
        <w:rPr>
          <w:rFonts w:ascii="Georgia" w:eastAsia="Times New Roman" w:hAnsi="Georgia" w:cs="Times New Roman"/>
          <w:color w:val="000000"/>
          <w:kern w:val="0"/>
          <w14:ligatures w14:val="none"/>
        </w:rPr>
        <w:t>The sections of this program that were most meaningful to me</w:t>
      </w:r>
      <w:r w:rsidR="003A2035" w:rsidRPr="00FE164D">
        <w:rPr>
          <w:rFonts w:ascii="Georgia" w:eastAsia="Times New Roman" w:hAnsi="Georgia" w:cs="Times New Roman"/>
          <w:color w:val="000000"/>
          <w:kern w:val="0"/>
          <w14:ligatures w14:val="none"/>
        </w:rPr>
        <w:t xml:space="preserve"> </w:t>
      </w:r>
      <w:r w:rsidRPr="00FE164D">
        <w:rPr>
          <w:rFonts w:ascii="Georgia" w:eastAsia="Times New Roman" w:hAnsi="Georgia" w:cs="Times New Roman"/>
          <w:color w:val="000000"/>
          <w:kern w:val="0"/>
          <w14:ligatures w14:val="none"/>
        </w:rPr>
        <w:t xml:space="preserve">were the topics on the practical and innovative approaches and procedures to debt collection </w:t>
      </w:r>
      <w:r w:rsidR="009C0DAC" w:rsidRPr="00FE164D">
        <w:rPr>
          <w:rFonts w:ascii="Georgia" w:eastAsia="Times New Roman" w:hAnsi="Georgia" w:cs="Times New Roman"/>
          <w:color w:val="000000"/>
          <w:kern w:val="0"/>
          <w14:ligatures w14:val="none"/>
        </w:rPr>
        <w:t>strategy,</w:t>
      </w:r>
      <w:r w:rsidRPr="00FE164D">
        <w:rPr>
          <w:rFonts w:ascii="Georgia" w:eastAsia="Times New Roman" w:hAnsi="Georgia" w:cs="Times New Roman"/>
          <w:color w:val="000000"/>
          <w:kern w:val="0"/>
          <w14:ligatures w14:val="none"/>
        </w:rPr>
        <w:t xml:space="preserve"> check</w:t>
      </w:r>
      <w:r w:rsidR="00182DE8" w:rsidRPr="00FE164D">
        <w:rPr>
          <w:rFonts w:ascii="Georgia" w:eastAsia="Times New Roman" w:hAnsi="Georgia" w:cs="Times New Roman"/>
          <w:color w:val="000000"/>
          <w:kern w:val="0"/>
          <w14:ligatures w14:val="none"/>
        </w:rPr>
        <w:t xml:space="preserve"> </w:t>
      </w:r>
      <w:r w:rsidRPr="00FE164D">
        <w:rPr>
          <w:rFonts w:ascii="Georgia" w:eastAsia="Times New Roman" w:hAnsi="Georgia" w:cs="Times New Roman"/>
          <w:color w:val="000000"/>
          <w:kern w:val="0"/>
          <w14:ligatures w14:val="none"/>
        </w:rPr>
        <w:t>list of things</w:t>
      </w:r>
      <w:r w:rsidR="006C6A7F" w:rsidRPr="00FE164D">
        <w:rPr>
          <w:rFonts w:ascii="Georgia" w:eastAsia="Times New Roman" w:hAnsi="Georgia" w:cs="Times New Roman"/>
          <w:color w:val="000000"/>
          <w:kern w:val="0"/>
          <w14:ligatures w14:val="none"/>
        </w:rPr>
        <w:t xml:space="preserve"> to achieve </w:t>
      </w:r>
      <w:r w:rsidR="00BE443C" w:rsidRPr="00FE164D">
        <w:rPr>
          <w:rFonts w:ascii="Georgia" w:eastAsia="Times New Roman" w:hAnsi="Georgia" w:cs="Times New Roman"/>
          <w:color w:val="000000"/>
          <w:kern w:val="0"/>
          <w14:ligatures w14:val="none"/>
        </w:rPr>
        <w:t>productivity and efficiency</w:t>
      </w:r>
      <w:r w:rsidR="003A2035" w:rsidRPr="00FE164D">
        <w:rPr>
          <w:rFonts w:ascii="Georgia" w:eastAsia="Times New Roman" w:hAnsi="Georgia" w:cs="Times New Roman"/>
          <w:color w:val="000000"/>
          <w:kern w:val="0"/>
          <w14:ligatures w14:val="none"/>
        </w:rPr>
        <w:t xml:space="preserve"> a</w:t>
      </w:r>
      <w:r w:rsidR="00BE443C" w:rsidRPr="00FE164D">
        <w:rPr>
          <w:rFonts w:ascii="Georgia" w:eastAsia="Times New Roman" w:hAnsi="Georgia" w:cs="Times New Roman"/>
          <w:color w:val="000000"/>
          <w:kern w:val="0"/>
          <w14:ligatures w14:val="none"/>
        </w:rPr>
        <w:t xml:space="preserve">nd </w:t>
      </w:r>
      <w:r w:rsidR="009C0DAC" w:rsidRPr="00FE164D">
        <w:rPr>
          <w:rFonts w:ascii="Georgia" w:eastAsia="Times New Roman" w:hAnsi="Georgia" w:cs="Times New Roman"/>
          <w:color w:val="000000"/>
          <w:kern w:val="0"/>
          <w14:ligatures w14:val="none"/>
        </w:rPr>
        <w:t>use</w:t>
      </w:r>
      <w:r w:rsidR="00BE443C" w:rsidRPr="00FE164D">
        <w:rPr>
          <w:rFonts w:ascii="Georgia" w:eastAsia="Times New Roman" w:hAnsi="Georgia" w:cs="Times New Roman"/>
          <w:color w:val="000000"/>
          <w:kern w:val="0"/>
          <w14:ligatures w14:val="none"/>
        </w:rPr>
        <w:t xml:space="preserve"> </w:t>
      </w:r>
      <w:r w:rsidR="00182DE8" w:rsidRPr="00FE164D">
        <w:rPr>
          <w:rFonts w:ascii="Georgia" w:eastAsia="Times New Roman" w:hAnsi="Georgia" w:cs="Times New Roman"/>
          <w:color w:val="000000"/>
          <w:kern w:val="0"/>
          <w14:ligatures w14:val="none"/>
        </w:rPr>
        <w:t>skip</w:t>
      </w:r>
      <w:r w:rsidR="00BE443C" w:rsidRPr="00FE164D">
        <w:rPr>
          <w:rFonts w:ascii="Georgia" w:eastAsia="Times New Roman" w:hAnsi="Georgia" w:cs="Times New Roman"/>
          <w:color w:val="000000"/>
          <w:kern w:val="0"/>
          <w14:ligatures w14:val="none"/>
        </w:rPr>
        <w:t xml:space="preserve">-tracing techniques to successfully </w:t>
      </w:r>
      <w:r w:rsidR="00BE443C">
        <w:rPr>
          <w:rFonts w:ascii="Georgia" w:eastAsia="Times New Roman" w:hAnsi="Georgia" w:cs="Times New Roman"/>
          <w:color w:val="000000"/>
          <w:kern w:val="0"/>
          <w14:ligatures w14:val="none"/>
        </w:rPr>
        <w:t>recover overdue debts.</w:t>
      </w:r>
    </w:p>
    <w:p w14:paraId="524192C8" w14:textId="3B8C495D" w:rsidR="00BE443C" w:rsidRDefault="00BE443C" w:rsidP="00014E84">
      <w:pPr>
        <w:spacing w:before="100" w:beforeAutospacing="1" w:after="100" w:afterAutospacing="1" w:line="240" w:lineRule="auto"/>
        <w:rPr>
          <w:rFonts w:ascii="Georgia" w:eastAsia="Times New Roman" w:hAnsi="Georgia" w:cs="Times New Roman"/>
          <w:color w:val="000000"/>
          <w:kern w:val="0"/>
          <w14:ligatures w14:val="none"/>
        </w:rPr>
      </w:pPr>
      <w:r>
        <w:rPr>
          <w:rFonts w:ascii="Georgia" w:eastAsia="Times New Roman" w:hAnsi="Georgia" w:cs="Times New Roman"/>
          <w:color w:val="000000"/>
          <w:kern w:val="0"/>
          <w14:ligatures w14:val="none"/>
        </w:rPr>
        <w:t>In general, this program was informative and introduced me to conce</w:t>
      </w:r>
      <w:r w:rsidR="003A2035">
        <w:rPr>
          <w:rFonts w:ascii="Georgia" w:eastAsia="Times New Roman" w:hAnsi="Georgia" w:cs="Times New Roman"/>
          <w:color w:val="000000"/>
          <w:kern w:val="0"/>
          <w14:ligatures w14:val="none"/>
        </w:rPr>
        <w:t>p</w:t>
      </w:r>
      <w:r>
        <w:rPr>
          <w:rFonts w:ascii="Georgia" w:eastAsia="Times New Roman" w:hAnsi="Georgia" w:cs="Times New Roman"/>
          <w:color w:val="000000"/>
          <w:kern w:val="0"/>
          <w14:ligatures w14:val="none"/>
        </w:rPr>
        <w:t>ts</w:t>
      </w:r>
      <w:r w:rsidR="003A2035">
        <w:rPr>
          <w:rFonts w:ascii="Georgia" w:eastAsia="Times New Roman" w:hAnsi="Georgia" w:cs="Times New Roman"/>
          <w:color w:val="000000"/>
          <w:kern w:val="0"/>
          <w14:ligatures w14:val="none"/>
        </w:rPr>
        <w:t xml:space="preserve"> a</w:t>
      </w:r>
      <w:r>
        <w:rPr>
          <w:rFonts w:ascii="Georgia" w:eastAsia="Times New Roman" w:hAnsi="Georgia" w:cs="Times New Roman"/>
          <w:color w:val="000000"/>
          <w:kern w:val="0"/>
          <w14:ligatures w14:val="none"/>
        </w:rPr>
        <w:t>nd procedures</w:t>
      </w:r>
      <w:r w:rsidR="00C455A7">
        <w:rPr>
          <w:rFonts w:ascii="Georgia" w:eastAsia="Times New Roman" w:hAnsi="Georgia" w:cs="Times New Roman"/>
          <w:color w:val="000000"/>
          <w:kern w:val="0"/>
          <w14:ligatures w14:val="none"/>
        </w:rPr>
        <w:t xml:space="preserve"> that can lead to achieving my goals and targets. By introducing these concepts, </w:t>
      </w:r>
      <w:r w:rsidR="00D03EBE">
        <w:rPr>
          <w:rFonts w:ascii="Georgia" w:eastAsia="Times New Roman" w:hAnsi="Georgia" w:cs="Times New Roman"/>
          <w:color w:val="000000"/>
          <w:kern w:val="0"/>
          <w14:ligatures w14:val="none"/>
        </w:rPr>
        <w:t xml:space="preserve">I </w:t>
      </w:r>
      <w:r w:rsidR="005C5236">
        <w:rPr>
          <w:rFonts w:ascii="Georgia" w:eastAsia="Times New Roman" w:hAnsi="Georgia" w:cs="Times New Roman"/>
          <w:color w:val="000000"/>
          <w:kern w:val="0"/>
          <w14:ligatures w14:val="none"/>
        </w:rPr>
        <w:t>now k</w:t>
      </w:r>
      <w:r w:rsidR="00D03EBE">
        <w:rPr>
          <w:rFonts w:ascii="Georgia" w:eastAsia="Times New Roman" w:hAnsi="Georgia" w:cs="Times New Roman"/>
          <w:color w:val="000000"/>
          <w:kern w:val="0"/>
          <w14:ligatures w14:val="none"/>
        </w:rPr>
        <w:t>now that I can become a more efficient em</w:t>
      </w:r>
      <w:r w:rsidR="00AF5962">
        <w:rPr>
          <w:rFonts w:ascii="Georgia" w:eastAsia="Times New Roman" w:hAnsi="Georgia" w:cs="Times New Roman"/>
          <w:color w:val="000000"/>
          <w:kern w:val="0"/>
          <w14:ligatures w14:val="none"/>
        </w:rPr>
        <w:t xml:space="preserve">ployee. It is also necessary to have a revision of our department operational structure, including the software program that </w:t>
      </w:r>
      <w:r w:rsidR="001D5C37">
        <w:rPr>
          <w:rFonts w:ascii="Georgia" w:eastAsia="Times New Roman" w:hAnsi="Georgia" w:cs="Times New Roman"/>
          <w:color w:val="000000"/>
          <w:kern w:val="0"/>
          <w14:ligatures w14:val="none"/>
        </w:rPr>
        <w:t>is</w:t>
      </w:r>
      <w:r w:rsidR="00AF5962">
        <w:rPr>
          <w:rFonts w:ascii="Georgia" w:eastAsia="Times New Roman" w:hAnsi="Georgia" w:cs="Times New Roman"/>
          <w:color w:val="000000"/>
          <w:kern w:val="0"/>
          <w14:ligatures w14:val="none"/>
        </w:rPr>
        <w:t xml:space="preserve"> currently being utilized.</w:t>
      </w:r>
    </w:p>
    <w:p w14:paraId="723ED479" w14:textId="1E0BAFB9" w:rsidR="00327861" w:rsidRPr="00182DE8" w:rsidRDefault="00327861" w:rsidP="00014E84">
      <w:pPr>
        <w:spacing w:before="100" w:beforeAutospacing="1" w:after="100" w:afterAutospacing="1" w:line="240" w:lineRule="auto"/>
        <w:rPr>
          <w:rFonts w:ascii="Georgia" w:eastAsia="Times New Roman" w:hAnsi="Georgia" w:cs="Times New Roman"/>
          <w:b/>
          <w:bCs/>
          <w:color w:val="FF0000"/>
          <w:kern w:val="0"/>
          <w14:ligatures w14:val="none"/>
        </w:rPr>
      </w:pPr>
      <w:r>
        <w:rPr>
          <w:rFonts w:ascii="Georgia" w:eastAsia="Times New Roman" w:hAnsi="Georgia" w:cs="Times New Roman"/>
          <w:color w:val="000000"/>
          <w:kern w:val="0"/>
          <w14:ligatures w14:val="none"/>
        </w:rPr>
        <w:t>I admi</w:t>
      </w:r>
      <w:r w:rsidR="003443A7">
        <w:rPr>
          <w:rFonts w:ascii="Georgia" w:eastAsia="Times New Roman" w:hAnsi="Georgia" w:cs="Times New Roman"/>
          <w:color w:val="000000"/>
          <w:kern w:val="0"/>
          <w14:ligatures w14:val="none"/>
        </w:rPr>
        <w:t>r</w:t>
      </w:r>
      <w:r>
        <w:rPr>
          <w:rFonts w:ascii="Georgia" w:eastAsia="Times New Roman" w:hAnsi="Georgia" w:cs="Times New Roman"/>
          <w:color w:val="000000"/>
          <w:kern w:val="0"/>
          <w14:ligatures w14:val="none"/>
        </w:rPr>
        <w:t>ed the instructor’s teaching style which was conducive to my learning a lot of new concepts and ideas. The instructor explained and answered our questions effectively, in a manner that we easily understood.</w:t>
      </w:r>
      <w:r w:rsidR="001D5C37">
        <w:rPr>
          <w:rFonts w:ascii="Georgia" w:eastAsia="Times New Roman" w:hAnsi="Georgia" w:cs="Times New Roman"/>
          <w:color w:val="000000"/>
          <w:kern w:val="0"/>
          <w14:ligatures w14:val="none"/>
        </w:rPr>
        <w:br/>
      </w:r>
      <w:r w:rsidR="001D5C37" w:rsidRPr="005E48CD">
        <w:rPr>
          <w:rFonts w:ascii="Georgia" w:eastAsia="Times New Roman" w:hAnsi="Georgia" w:cs="Times New Roman"/>
          <w:b/>
          <w:bCs/>
          <w:color w:val="FF0000"/>
          <w:kern w:val="0"/>
          <w:sz w:val="22"/>
          <w:szCs w:val="22"/>
          <w14:ligatures w14:val="none"/>
        </w:rPr>
        <w:t>Sherry Alexander, Recoveries Associate, National Bank of Dominica Ltd., Dominica</w:t>
      </w:r>
    </w:p>
    <w:p w14:paraId="1D03A535" w14:textId="5D3A139B" w:rsidR="00014E84" w:rsidRDefault="00014E84" w:rsidP="00014E84">
      <w:pPr>
        <w:spacing w:before="100" w:beforeAutospacing="1" w:after="100" w:afterAutospacing="1" w:line="240" w:lineRule="auto"/>
        <w:rPr>
          <w:rFonts w:ascii="Georgia" w:eastAsia="Times New Roman" w:hAnsi="Georgia" w:cs="Times New Roman"/>
          <w:color w:val="000000"/>
          <w:kern w:val="0"/>
          <w14:ligatures w14:val="none"/>
        </w:rPr>
      </w:pPr>
      <w:r w:rsidRPr="00014E84">
        <w:rPr>
          <w:rFonts w:ascii="Georgia" w:eastAsia="Times New Roman" w:hAnsi="Georgia" w:cs="Times New Roman"/>
          <w:color w:val="000000"/>
          <w:kern w:val="0"/>
          <w14:ligatures w14:val="none"/>
        </w:rPr>
        <w:t xml:space="preserve">The most valuable </w:t>
      </w:r>
      <w:r w:rsidR="00063F25">
        <w:rPr>
          <w:rFonts w:ascii="Georgia" w:eastAsia="Times New Roman" w:hAnsi="Georgia" w:cs="Times New Roman"/>
          <w:color w:val="000000"/>
          <w:kern w:val="0"/>
          <w14:ligatures w14:val="none"/>
        </w:rPr>
        <w:t>part</w:t>
      </w:r>
      <w:r w:rsidR="000F249B">
        <w:rPr>
          <w:rFonts w:ascii="Georgia" w:eastAsia="Times New Roman" w:hAnsi="Georgia" w:cs="Times New Roman"/>
          <w:color w:val="000000"/>
          <w:kern w:val="0"/>
          <w14:ligatures w14:val="none"/>
        </w:rPr>
        <w:t xml:space="preserve"> </w:t>
      </w:r>
      <w:r w:rsidRPr="00014E84">
        <w:rPr>
          <w:rFonts w:ascii="Georgia" w:eastAsia="Times New Roman" w:hAnsi="Georgia" w:cs="Times New Roman"/>
          <w:color w:val="000000"/>
          <w:kern w:val="0"/>
          <w14:ligatures w14:val="none"/>
        </w:rPr>
        <w:t>of this training program is that it has provided me techniques for setting clear targets and a structured approach to handle debt recoveries. I would highly recommend this program</w:t>
      </w:r>
      <w:r w:rsidR="00276DC1">
        <w:rPr>
          <w:rFonts w:ascii="Georgia" w:eastAsia="Times New Roman" w:hAnsi="Georgia" w:cs="Times New Roman"/>
          <w:color w:val="000000"/>
          <w:kern w:val="0"/>
          <w14:ligatures w14:val="none"/>
        </w:rPr>
        <w:t>, because</w:t>
      </w:r>
      <w:r w:rsidR="00977526">
        <w:rPr>
          <w:rFonts w:ascii="Georgia" w:eastAsia="Times New Roman" w:hAnsi="Georgia" w:cs="Times New Roman"/>
          <w:color w:val="000000"/>
          <w:kern w:val="0"/>
          <w14:ligatures w14:val="none"/>
        </w:rPr>
        <w:t xml:space="preserve"> it</w:t>
      </w:r>
      <w:r w:rsidRPr="00014E84">
        <w:rPr>
          <w:rFonts w:ascii="Georgia" w:eastAsia="Times New Roman" w:hAnsi="Georgia" w:cs="Times New Roman"/>
          <w:color w:val="000000"/>
          <w:kern w:val="0"/>
          <w14:ligatures w14:val="none"/>
        </w:rPr>
        <w:t xml:space="preserve"> provides a fresh perspective not </w:t>
      </w:r>
      <w:r w:rsidR="00353B3D">
        <w:rPr>
          <w:rFonts w:ascii="Georgia" w:eastAsia="Times New Roman" w:hAnsi="Georgia" w:cs="Times New Roman"/>
          <w:color w:val="000000"/>
          <w:kern w:val="0"/>
          <w14:ligatures w14:val="none"/>
        </w:rPr>
        <w:t xml:space="preserve">only </w:t>
      </w:r>
      <w:r w:rsidRPr="00014E84">
        <w:rPr>
          <w:rFonts w:ascii="Georgia" w:eastAsia="Times New Roman" w:hAnsi="Georgia" w:cs="Times New Roman"/>
          <w:color w:val="000000"/>
          <w:kern w:val="0"/>
          <w14:ligatures w14:val="none"/>
        </w:rPr>
        <w:t>on results, but also on customer service and building a strong relationship with my customers.  It has also given me a new mindset on how to approach debt recovery, focusing on goal setting, while maintaining professionalism and empathy.</w:t>
      </w:r>
    </w:p>
    <w:p w14:paraId="1777040C" w14:textId="1CBE1185" w:rsidR="00014E84" w:rsidRDefault="00014E84" w:rsidP="00014E84">
      <w:pPr>
        <w:spacing w:before="100" w:beforeAutospacing="1" w:after="100" w:afterAutospacing="1" w:line="240" w:lineRule="auto"/>
        <w:rPr>
          <w:rFonts w:ascii="Georgia" w:eastAsia="Times New Roman" w:hAnsi="Georgia" w:cs="Times New Roman"/>
          <w:b/>
          <w:bCs/>
          <w:color w:val="FF0000"/>
          <w:kern w:val="0"/>
          <w14:ligatures w14:val="none"/>
        </w:rPr>
      </w:pPr>
      <w:r w:rsidRPr="00014E84">
        <w:rPr>
          <w:rFonts w:ascii="Georgia" w:eastAsia="Times New Roman" w:hAnsi="Georgia" w:cs="Times New Roman"/>
          <w:color w:val="000000"/>
          <w:kern w:val="0"/>
          <w14:ligatures w14:val="none"/>
        </w:rPr>
        <w:t>The training instructor presented the concepts clearly and provided actiona</w:t>
      </w:r>
      <w:r w:rsidR="009C0DAC">
        <w:rPr>
          <w:rFonts w:ascii="Georgia" w:eastAsia="Times New Roman" w:hAnsi="Georgia" w:cs="Times New Roman"/>
          <w:color w:val="000000"/>
          <w:kern w:val="0"/>
          <w14:ligatures w14:val="none"/>
        </w:rPr>
        <w:t xml:space="preserve">ble </w:t>
      </w:r>
      <w:r w:rsidRPr="00014E84">
        <w:rPr>
          <w:rFonts w:ascii="Georgia" w:eastAsia="Times New Roman" w:hAnsi="Georgia" w:cs="Times New Roman"/>
          <w:color w:val="000000"/>
          <w:kern w:val="0"/>
          <w14:ligatures w14:val="none"/>
        </w:rPr>
        <w:t>insights that can be immediately applied to my work. I would attend other training programs with Mr. Nethersole. His approach was interactive and engaging.</w:t>
      </w:r>
      <w:r w:rsidR="001D5C37">
        <w:rPr>
          <w:rFonts w:ascii="Georgia" w:eastAsia="Times New Roman" w:hAnsi="Georgia" w:cs="Times New Roman"/>
          <w:color w:val="000000"/>
          <w:kern w:val="0"/>
          <w14:ligatures w14:val="none"/>
        </w:rPr>
        <w:br/>
      </w:r>
      <w:r w:rsidRPr="00014E84">
        <w:rPr>
          <w:rFonts w:ascii="Georgia" w:eastAsia="Times New Roman" w:hAnsi="Georgia" w:cs="Times New Roman"/>
          <w:b/>
          <w:bCs/>
          <w:color w:val="FF0000"/>
          <w:kern w:val="0"/>
          <w14:ligatures w14:val="none"/>
        </w:rPr>
        <w:t>Beryl Barry, Recoveries Officer, National Bank of Dominica Ltd., Dominica</w:t>
      </w:r>
    </w:p>
    <w:p w14:paraId="47DD7E1E" w14:textId="12C27641" w:rsidR="00C93315" w:rsidRPr="005E48CD" w:rsidRDefault="00C93315" w:rsidP="00C93315">
      <w:pPr>
        <w:spacing w:before="100" w:beforeAutospacing="1" w:after="100" w:afterAutospacing="1" w:line="240" w:lineRule="auto"/>
        <w:jc w:val="center"/>
        <w:rPr>
          <w:rFonts w:ascii="Georgia" w:eastAsia="Times New Roman" w:hAnsi="Georgia" w:cs="Times New Roman"/>
          <w:b/>
          <w:bCs/>
          <w:i/>
          <w:iCs/>
          <w:color w:val="156082" w:themeColor="accent1"/>
          <w:kern w:val="0"/>
          <w:sz w:val="22"/>
          <w:szCs w:val="22"/>
          <w14:ligatures w14:val="none"/>
        </w:rPr>
      </w:pPr>
      <w:r w:rsidRPr="005E48CD">
        <w:rPr>
          <w:rFonts w:ascii="Georgia" w:eastAsia="Times New Roman" w:hAnsi="Georgia" w:cs="Times New Roman"/>
          <w:b/>
          <w:bCs/>
          <w:i/>
          <w:iCs/>
          <w:color w:val="156082" w:themeColor="accent1"/>
          <w:kern w:val="0"/>
          <w:sz w:val="22"/>
          <w:szCs w:val="22"/>
          <w14:ligatures w14:val="none"/>
        </w:rPr>
        <w:t xml:space="preserve">Strategic </w:t>
      </w:r>
      <w:r w:rsidR="005E48CD" w:rsidRPr="005E48CD">
        <w:rPr>
          <w:rFonts w:ascii="Georgia" w:eastAsia="Times New Roman" w:hAnsi="Georgia" w:cs="Times New Roman"/>
          <w:b/>
          <w:bCs/>
          <w:i/>
          <w:iCs/>
          <w:color w:val="156082" w:themeColor="accent1"/>
          <w:kern w:val="0"/>
          <w:sz w:val="22"/>
          <w:szCs w:val="22"/>
          <w14:ligatures w14:val="none"/>
        </w:rPr>
        <w:t>Human Capital Development Training Courses</w:t>
      </w:r>
    </w:p>
    <w:p w14:paraId="07CD8AA5" w14:textId="343FBFF9" w:rsidR="00C93315" w:rsidRPr="005E48CD" w:rsidRDefault="00C93315" w:rsidP="00C93315">
      <w:pPr>
        <w:spacing w:before="100" w:beforeAutospacing="1" w:after="100" w:afterAutospacing="1" w:line="240" w:lineRule="auto"/>
        <w:jc w:val="center"/>
        <w:rPr>
          <w:rFonts w:ascii="Georgia" w:eastAsia="Times New Roman" w:hAnsi="Georgia" w:cs="Times New Roman"/>
          <w:b/>
          <w:bCs/>
          <w:i/>
          <w:iCs/>
          <w:color w:val="156082" w:themeColor="accent1"/>
          <w:kern w:val="0"/>
          <w:sz w:val="22"/>
          <w:szCs w:val="22"/>
          <w14:ligatures w14:val="none"/>
        </w:rPr>
      </w:pPr>
      <w:r w:rsidRPr="005E48CD">
        <w:rPr>
          <w:rFonts w:ascii="Georgia" w:eastAsia="Times New Roman" w:hAnsi="Georgia" w:cs="Times New Roman"/>
          <w:b/>
          <w:bCs/>
          <w:i/>
          <w:iCs/>
          <w:color w:val="156082" w:themeColor="accent1"/>
          <w:kern w:val="0"/>
          <w:sz w:val="22"/>
          <w:szCs w:val="22"/>
          <w14:ligatures w14:val="none"/>
        </w:rPr>
        <w:t>Over 1,000 Customized In-Person &amp; Virtual Training Programs</w:t>
      </w:r>
    </w:p>
    <w:p w14:paraId="43428108" w14:textId="3BDD5800" w:rsidR="00C93315" w:rsidRPr="005E48CD" w:rsidRDefault="00C93315" w:rsidP="00C93315">
      <w:pPr>
        <w:spacing w:before="100" w:beforeAutospacing="1" w:after="100" w:afterAutospacing="1" w:line="240" w:lineRule="auto"/>
        <w:jc w:val="center"/>
        <w:rPr>
          <w:rFonts w:ascii="Georgia" w:eastAsia="Times New Roman" w:hAnsi="Georgia" w:cs="Times New Roman"/>
          <w:b/>
          <w:bCs/>
          <w:i/>
          <w:iCs/>
          <w:color w:val="156082" w:themeColor="accent1"/>
          <w:kern w:val="0"/>
          <w:sz w:val="22"/>
          <w:szCs w:val="22"/>
          <w14:ligatures w14:val="none"/>
        </w:rPr>
      </w:pPr>
      <w:r w:rsidRPr="005E48CD">
        <w:rPr>
          <w:rFonts w:ascii="Georgia" w:eastAsia="Times New Roman" w:hAnsi="Georgia" w:cs="Times New Roman"/>
          <w:b/>
          <w:bCs/>
          <w:i/>
          <w:iCs/>
          <w:color w:val="156082" w:themeColor="accent1"/>
          <w:kern w:val="0"/>
          <w:sz w:val="22"/>
          <w:szCs w:val="22"/>
          <w14:ligatures w14:val="none"/>
        </w:rPr>
        <w:t>Over 100 Customized Debt Collections &amp; Revenue Management Training Courses</w:t>
      </w:r>
    </w:p>
    <w:p w14:paraId="48F14FBD" w14:textId="77777777" w:rsidR="00FE164D" w:rsidRDefault="00FE164D">
      <w:pPr>
        <w:rPr>
          <w:rFonts w:ascii="Georgia" w:eastAsia="Times New Roman" w:hAnsi="Georgia" w:cs="Times New Roman"/>
          <w:color w:val="000000"/>
          <w:kern w:val="0"/>
          <w14:ligatures w14:val="none"/>
        </w:rPr>
      </w:pPr>
      <w:r>
        <w:rPr>
          <w:rFonts w:ascii="Georgia" w:eastAsia="Times New Roman" w:hAnsi="Georgia" w:cs="Times New Roman"/>
          <w:color w:val="000000"/>
          <w:kern w:val="0"/>
          <w14:ligatures w14:val="none"/>
        </w:rPr>
        <w:br w:type="page"/>
      </w:r>
    </w:p>
    <w:p w14:paraId="25A49B9B" w14:textId="428023FC" w:rsidR="009C0DAC" w:rsidRDefault="00014E84" w:rsidP="00014E84">
      <w:pPr>
        <w:spacing w:before="100" w:beforeAutospacing="1" w:after="100" w:afterAutospacing="1" w:line="240" w:lineRule="auto"/>
        <w:rPr>
          <w:rFonts w:ascii="Georgia" w:eastAsia="Times New Roman" w:hAnsi="Georgia" w:cs="Times New Roman"/>
          <w:color w:val="000000"/>
          <w:kern w:val="0"/>
          <w14:ligatures w14:val="none"/>
        </w:rPr>
      </w:pPr>
      <w:r w:rsidRPr="00014E84">
        <w:rPr>
          <w:rFonts w:ascii="Georgia" w:eastAsia="Times New Roman" w:hAnsi="Georgia" w:cs="Times New Roman"/>
          <w:color w:val="000000"/>
          <w:kern w:val="0"/>
          <w14:ligatures w14:val="none"/>
        </w:rPr>
        <w:lastRenderedPageBreak/>
        <w:t>The sections on skip-tracing, incentives and rewards were useful techniques to apply, but we do not have the applicable softwar</w:t>
      </w:r>
      <w:r w:rsidR="00E854D7">
        <w:rPr>
          <w:rFonts w:ascii="Georgia" w:eastAsia="Times New Roman" w:hAnsi="Georgia" w:cs="Times New Roman"/>
          <w:color w:val="000000"/>
          <w:kern w:val="0"/>
          <w14:ligatures w14:val="none"/>
        </w:rPr>
        <w:t>e highlighted and demonstrated</w:t>
      </w:r>
      <w:r w:rsidRPr="00014E84">
        <w:rPr>
          <w:rFonts w:ascii="Georgia" w:eastAsia="Times New Roman" w:hAnsi="Georgia" w:cs="Times New Roman"/>
          <w:color w:val="000000"/>
          <w:kern w:val="0"/>
          <w14:ligatures w14:val="none"/>
        </w:rPr>
        <w:t xml:space="preserve"> </w:t>
      </w:r>
      <w:r w:rsidR="009C0DAC">
        <w:rPr>
          <w:rFonts w:ascii="Georgia" w:eastAsia="Times New Roman" w:hAnsi="Georgia" w:cs="Times New Roman"/>
          <w:color w:val="000000"/>
          <w:kern w:val="0"/>
          <w14:ligatures w14:val="none"/>
        </w:rPr>
        <w:t xml:space="preserve">in the class, </w:t>
      </w:r>
      <w:proofErr w:type="gramStart"/>
      <w:r w:rsidR="009C0DAC">
        <w:rPr>
          <w:rFonts w:ascii="Georgia" w:eastAsia="Times New Roman" w:hAnsi="Georgia" w:cs="Times New Roman"/>
          <w:color w:val="000000"/>
          <w:kern w:val="0"/>
          <w14:ligatures w14:val="none"/>
        </w:rPr>
        <w:t>is</w:t>
      </w:r>
      <w:proofErr w:type="gramEnd"/>
      <w:r w:rsidR="009C0DAC">
        <w:rPr>
          <w:rFonts w:ascii="Georgia" w:eastAsia="Times New Roman" w:hAnsi="Georgia" w:cs="Times New Roman"/>
          <w:color w:val="000000"/>
          <w:kern w:val="0"/>
          <w14:ligatures w14:val="none"/>
        </w:rPr>
        <w:t xml:space="preserve"> not used in our bank</w:t>
      </w:r>
      <w:r w:rsidR="00E854D7">
        <w:rPr>
          <w:rFonts w:ascii="Georgia" w:eastAsia="Times New Roman" w:hAnsi="Georgia" w:cs="Times New Roman"/>
          <w:color w:val="000000"/>
          <w:kern w:val="0"/>
          <w14:ligatures w14:val="none"/>
        </w:rPr>
        <w:t xml:space="preserve">. </w:t>
      </w:r>
    </w:p>
    <w:p w14:paraId="24889E3E" w14:textId="41242CF0" w:rsidR="009C0DAC" w:rsidRDefault="00014E84" w:rsidP="00014E84">
      <w:pPr>
        <w:spacing w:before="100" w:beforeAutospacing="1" w:after="100" w:afterAutospacing="1" w:line="240" w:lineRule="auto"/>
        <w:rPr>
          <w:rFonts w:ascii="Georgia" w:eastAsia="Times New Roman" w:hAnsi="Georgia" w:cs="Times New Roman"/>
          <w:color w:val="000000"/>
          <w:kern w:val="0"/>
          <w14:ligatures w14:val="none"/>
        </w:rPr>
      </w:pPr>
      <w:r w:rsidRPr="00014E84">
        <w:rPr>
          <w:rFonts w:ascii="Georgia" w:eastAsia="Times New Roman" w:hAnsi="Georgia" w:cs="Times New Roman"/>
          <w:color w:val="000000"/>
          <w:kern w:val="0"/>
          <w14:ligatures w14:val="none"/>
        </w:rPr>
        <w:t>The overall content of the course was informative. </w:t>
      </w:r>
      <w:r w:rsidR="005D59B8">
        <w:rPr>
          <w:rFonts w:ascii="Georgia" w:eastAsia="Times New Roman" w:hAnsi="Georgia" w:cs="Times New Roman"/>
          <w:color w:val="000000"/>
          <w:kern w:val="0"/>
          <w14:ligatures w14:val="none"/>
        </w:rPr>
        <w:t xml:space="preserve">This program on debt collections and revenue management </w:t>
      </w:r>
      <w:r w:rsidR="0043054C">
        <w:rPr>
          <w:rFonts w:ascii="Georgia" w:eastAsia="Times New Roman" w:hAnsi="Georgia" w:cs="Times New Roman"/>
          <w:color w:val="000000"/>
          <w:kern w:val="0"/>
          <w14:ligatures w14:val="none"/>
        </w:rPr>
        <w:t>was very comprehensive.</w:t>
      </w:r>
      <w:del w:id="0" w:author="Roydale Anderson" w:date="2025-04-07T15:40:00Z" w16du:dateUtc="2025-04-07T19:40:00Z">
        <w:r w:rsidR="00F02D8A" w:rsidRPr="00014E84" w:rsidDel="001B37EC">
          <w:rPr>
            <w:rFonts w:ascii="Georgia" w:eastAsia="Times New Roman" w:hAnsi="Georgia" w:cs="Times New Roman"/>
            <w:color w:val="000000"/>
            <w:kern w:val="0"/>
            <w14:ligatures w14:val="none"/>
          </w:rPr>
          <w:delText xml:space="preserve"> </w:delText>
        </w:r>
      </w:del>
      <w:r w:rsidR="009C0DAC">
        <w:rPr>
          <w:rFonts w:ascii="Georgia" w:eastAsia="Times New Roman" w:hAnsi="Georgia" w:cs="Times New Roman"/>
          <w:color w:val="000000"/>
          <w:kern w:val="0"/>
          <w14:ligatures w14:val="none"/>
        </w:rPr>
        <w:t xml:space="preserve"> </w:t>
      </w:r>
      <w:r w:rsidRPr="00014E84">
        <w:rPr>
          <w:rFonts w:ascii="Georgia" w:eastAsia="Times New Roman" w:hAnsi="Georgia" w:cs="Times New Roman"/>
          <w:color w:val="000000"/>
          <w:kern w:val="0"/>
          <w14:ligatures w14:val="none"/>
        </w:rPr>
        <w:t>This was a refresh</w:t>
      </w:r>
      <w:r w:rsidR="0043054C">
        <w:rPr>
          <w:rFonts w:ascii="Georgia" w:eastAsia="Times New Roman" w:hAnsi="Georgia" w:cs="Times New Roman"/>
          <w:color w:val="000000"/>
          <w:kern w:val="0"/>
          <w14:ligatures w14:val="none"/>
        </w:rPr>
        <w:t>er</w:t>
      </w:r>
      <w:r w:rsidRPr="00014E84">
        <w:rPr>
          <w:rFonts w:ascii="Georgia" w:eastAsia="Times New Roman" w:hAnsi="Georgia" w:cs="Times New Roman"/>
          <w:color w:val="000000"/>
          <w:kern w:val="0"/>
          <w14:ligatures w14:val="none"/>
        </w:rPr>
        <w:t xml:space="preserve"> course </w:t>
      </w:r>
      <w:r w:rsidR="009C0DAC">
        <w:rPr>
          <w:rFonts w:ascii="Georgia" w:eastAsia="Times New Roman" w:hAnsi="Georgia" w:cs="Times New Roman"/>
          <w:color w:val="000000"/>
          <w:kern w:val="0"/>
          <w14:ligatures w14:val="none"/>
        </w:rPr>
        <w:t xml:space="preserve">for me, </w:t>
      </w:r>
      <w:r w:rsidRPr="00014E84">
        <w:rPr>
          <w:rFonts w:ascii="Georgia" w:eastAsia="Times New Roman" w:hAnsi="Georgia" w:cs="Times New Roman"/>
          <w:color w:val="000000"/>
          <w:kern w:val="0"/>
          <w14:ligatures w14:val="none"/>
        </w:rPr>
        <w:t>because I was able to absorb a lot of information.</w:t>
      </w:r>
      <w:r w:rsidR="009C0DAC" w:rsidRPr="009C0DAC">
        <w:rPr>
          <w:rFonts w:ascii="Georgia" w:eastAsia="Times New Roman" w:hAnsi="Georgia" w:cs="Times New Roman"/>
          <w:color w:val="000000"/>
          <w:kern w:val="0"/>
          <w14:ligatures w14:val="none"/>
        </w:rPr>
        <w:t xml:space="preserve"> </w:t>
      </w:r>
      <w:r w:rsidR="009C0DAC">
        <w:rPr>
          <w:rFonts w:ascii="Georgia" w:eastAsia="Times New Roman" w:hAnsi="Georgia" w:cs="Times New Roman"/>
          <w:color w:val="000000"/>
          <w:kern w:val="0"/>
          <w14:ligatures w14:val="none"/>
        </w:rPr>
        <w:t xml:space="preserve">Everything about this course was valuable. </w:t>
      </w:r>
    </w:p>
    <w:p w14:paraId="164B464A" w14:textId="184E3805" w:rsidR="009C0DAC" w:rsidRPr="00014E84" w:rsidRDefault="009C0DAC" w:rsidP="009C0DAC">
      <w:pPr>
        <w:spacing w:before="100" w:beforeAutospacing="1" w:after="100" w:afterAutospacing="1" w:line="240" w:lineRule="auto"/>
        <w:rPr>
          <w:rFonts w:ascii="Georgia" w:eastAsia="Times New Roman" w:hAnsi="Georgia" w:cs="Times New Roman"/>
          <w:color w:val="000000"/>
          <w:kern w:val="0"/>
          <w14:ligatures w14:val="none"/>
        </w:rPr>
      </w:pPr>
      <w:r>
        <w:rPr>
          <w:rFonts w:ascii="Georgia" w:eastAsia="Times New Roman" w:hAnsi="Georgia" w:cs="Times New Roman"/>
          <w:color w:val="000000"/>
          <w:kern w:val="0"/>
          <w14:ligatures w14:val="none"/>
        </w:rPr>
        <w:t xml:space="preserve">In all my years as a banker, I have never come across an instructor like Mr. Nethersole!  His knowledge of the subject matter, his creative approach and passion had us all captivated and engaged. Everything about this course was valuable. His knowledge of the subject, his creative approach and passion had us all captivated and engaged. </w:t>
      </w:r>
    </w:p>
    <w:p w14:paraId="067A7541" w14:textId="6E34B61E" w:rsidR="00014E84" w:rsidRPr="005E48CD" w:rsidRDefault="00014E84" w:rsidP="00014E84">
      <w:pPr>
        <w:spacing w:before="100" w:beforeAutospacing="1" w:after="100" w:afterAutospacing="1" w:line="240" w:lineRule="auto"/>
        <w:rPr>
          <w:rFonts w:ascii="Georgia" w:eastAsia="Times New Roman" w:hAnsi="Georgia" w:cs="Times New Roman"/>
          <w:color w:val="000000"/>
          <w:kern w:val="0"/>
          <w:sz w:val="22"/>
          <w:szCs w:val="22"/>
          <w14:ligatures w14:val="none"/>
        </w:rPr>
      </w:pPr>
      <w:r w:rsidRPr="00014E84">
        <w:rPr>
          <w:rFonts w:ascii="Georgia" w:eastAsia="Times New Roman" w:hAnsi="Georgia" w:cs="Times New Roman"/>
          <w:color w:val="000000"/>
          <w:kern w:val="0"/>
          <w14:ligatures w14:val="none"/>
        </w:rPr>
        <w:t xml:space="preserve">Hands-down, this is one of the best courses that I have ever </w:t>
      </w:r>
      <w:r w:rsidR="009C0DAC" w:rsidRPr="00014E84">
        <w:rPr>
          <w:rFonts w:ascii="Georgia" w:eastAsia="Times New Roman" w:hAnsi="Georgia" w:cs="Times New Roman"/>
          <w:color w:val="000000"/>
          <w:kern w:val="0"/>
          <w14:ligatures w14:val="none"/>
        </w:rPr>
        <w:t>attended,</w:t>
      </w:r>
      <w:r w:rsidRPr="00014E84">
        <w:rPr>
          <w:rFonts w:ascii="Georgia" w:eastAsia="Times New Roman" w:hAnsi="Georgia" w:cs="Times New Roman"/>
          <w:color w:val="000000"/>
          <w:kern w:val="0"/>
          <w14:ligatures w14:val="none"/>
        </w:rPr>
        <w:t xml:space="preserve"> </w:t>
      </w:r>
      <w:r w:rsidR="009C0DAC" w:rsidRPr="00014E84">
        <w:rPr>
          <w:rFonts w:ascii="Georgia" w:eastAsia="Times New Roman" w:hAnsi="Georgia" w:cs="Times New Roman"/>
          <w:color w:val="000000"/>
          <w:kern w:val="0"/>
          <w14:ligatures w14:val="none"/>
        </w:rPr>
        <w:t>and it</w:t>
      </w:r>
      <w:r w:rsidRPr="00014E84">
        <w:rPr>
          <w:rFonts w:ascii="Georgia" w:eastAsia="Times New Roman" w:hAnsi="Georgia" w:cs="Times New Roman"/>
          <w:color w:val="000000"/>
          <w:kern w:val="0"/>
          <w14:ligatures w14:val="none"/>
        </w:rPr>
        <w:t xml:space="preserve"> would be my greatest </w:t>
      </w:r>
      <w:r w:rsidR="009C0DAC" w:rsidRPr="00014E84">
        <w:rPr>
          <w:rFonts w:ascii="Georgia" w:eastAsia="Times New Roman" w:hAnsi="Georgia" w:cs="Times New Roman"/>
          <w:color w:val="000000"/>
          <w:kern w:val="0"/>
          <w14:ligatures w14:val="none"/>
        </w:rPr>
        <w:t>pleasure</w:t>
      </w:r>
      <w:r w:rsidRPr="00014E84">
        <w:rPr>
          <w:rFonts w:ascii="Georgia" w:eastAsia="Times New Roman" w:hAnsi="Georgia" w:cs="Times New Roman"/>
          <w:color w:val="000000"/>
          <w:kern w:val="0"/>
          <w14:ligatures w14:val="none"/>
        </w:rPr>
        <w:t xml:space="preserve"> to attend other courses conducted by this </w:t>
      </w:r>
      <w:r w:rsidR="00007AF7">
        <w:rPr>
          <w:rFonts w:ascii="Georgia" w:eastAsia="Times New Roman" w:hAnsi="Georgia" w:cs="Times New Roman"/>
          <w:color w:val="000000"/>
          <w:kern w:val="0"/>
          <w14:ligatures w14:val="none"/>
        </w:rPr>
        <w:t xml:space="preserve">specific </w:t>
      </w:r>
      <w:r w:rsidRPr="00014E84">
        <w:rPr>
          <w:rFonts w:ascii="Georgia" w:eastAsia="Times New Roman" w:hAnsi="Georgia" w:cs="Times New Roman"/>
          <w:color w:val="000000"/>
          <w:kern w:val="0"/>
          <w14:ligatures w14:val="none"/>
        </w:rPr>
        <w:t>training instructor.</w:t>
      </w:r>
      <w:r w:rsidR="009C0DAC" w:rsidRPr="009C0DAC">
        <w:rPr>
          <w:rFonts w:ascii="Georgia" w:eastAsia="Times New Roman" w:hAnsi="Georgia" w:cs="Times New Roman"/>
          <w:color w:val="000000"/>
          <w:kern w:val="0"/>
          <w14:ligatures w14:val="none"/>
        </w:rPr>
        <w:t xml:space="preserve"> </w:t>
      </w:r>
      <w:r w:rsidR="009C0DAC">
        <w:rPr>
          <w:rFonts w:ascii="Georgia" w:eastAsia="Times New Roman" w:hAnsi="Georgia" w:cs="Times New Roman"/>
          <w:color w:val="000000"/>
          <w:kern w:val="0"/>
          <w14:ligatures w14:val="none"/>
        </w:rPr>
        <w:t>I thank you for assigning him to us once again.</w:t>
      </w:r>
      <w:ins w:id="1" w:author="Roydale Anderson" w:date="2025-04-07T15:41:00Z" w16du:dateUtc="2025-04-07T19:41:00Z">
        <w:r w:rsidR="001B37EC">
          <w:rPr>
            <w:rFonts w:ascii="Georgia" w:eastAsia="Times New Roman" w:hAnsi="Georgia" w:cs="Times New Roman"/>
            <w:color w:val="000000"/>
            <w:kern w:val="0"/>
            <w14:ligatures w14:val="none"/>
          </w:rPr>
          <w:br/>
        </w:r>
      </w:ins>
      <w:r w:rsidRPr="005E48CD">
        <w:rPr>
          <w:rFonts w:ascii="Georgia" w:eastAsia="Times New Roman" w:hAnsi="Georgia" w:cs="Times New Roman"/>
          <w:b/>
          <w:bCs/>
          <w:color w:val="FF0000"/>
          <w:kern w:val="0"/>
          <w:sz w:val="22"/>
          <w:szCs w:val="22"/>
          <w14:ligatures w14:val="none"/>
        </w:rPr>
        <w:t>Antonio Michael Joseph, Recoveries, National Bank of Dominica Ltd., Dominica</w:t>
      </w:r>
    </w:p>
    <w:p w14:paraId="10369186" w14:textId="1068DB4B" w:rsidR="00014E84" w:rsidRPr="00014E84" w:rsidRDefault="00014E84" w:rsidP="00014E84">
      <w:pPr>
        <w:spacing w:before="100" w:beforeAutospacing="1" w:after="100" w:afterAutospacing="1" w:line="240" w:lineRule="auto"/>
        <w:rPr>
          <w:rFonts w:ascii="Georgia" w:eastAsia="Times New Roman" w:hAnsi="Georgia" w:cs="Times New Roman"/>
          <w:color w:val="000000"/>
          <w:kern w:val="0"/>
          <w14:ligatures w14:val="none"/>
        </w:rPr>
      </w:pPr>
      <w:r w:rsidRPr="00014E84">
        <w:rPr>
          <w:rFonts w:ascii="Georgia" w:eastAsia="Times New Roman" w:hAnsi="Georgia" w:cs="Times New Roman"/>
          <w:color w:val="000000"/>
          <w:kern w:val="0"/>
          <w14:ligatures w14:val="none"/>
        </w:rPr>
        <w:t>This training program was very comprehensive, and insightful. It has given me a practical approach to achieving my desired results. For example, regarding how I make telephone calls</w:t>
      </w:r>
      <w:r w:rsidR="00E854D7">
        <w:rPr>
          <w:rFonts w:ascii="Georgia" w:eastAsia="Times New Roman" w:hAnsi="Georgia" w:cs="Times New Roman"/>
          <w:color w:val="000000"/>
          <w:kern w:val="0"/>
          <w14:ligatures w14:val="none"/>
        </w:rPr>
        <w:t>. T</w:t>
      </w:r>
      <w:r w:rsidRPr="00014E84">
        <w:rPr>
          <w:rFonts w:ascii="Georgia" w:eastAsia="Times New Roman" w:hAnsi="Georgia" w:cs="Times New Roman"/>
          <w:color w:val="000000"/>
          <w:kern w:val="0"/>
          <w14:ligatures w14:val="none"/>
        </w:rPr>
        <w:t>he training has taught me that being assertive, yet firm, will give me self-assurance in how I communicate with my clients. I have also learnt that to meet my individual goals and targets, I need to be cognizant of my monthly figures.</w:t>
      </w:r>
    </w:p>
    <w:p w14:paraId="187970E3" w14:textId="2F53F1A1" w:rsidR="00014E84" w:rsidRPr="00014E84" w:rsidRDefault="00014E84" w:rsidP="00014E84">
      <w:pPr>
        <w:spacing w:before="100" w:beforeAutospacing="1" w:after="100" w:afterAutospacing="1" w:line="240" w:lineRule="auto"/>
        <w:rPr>
          <w:rFonts w:ascii="Georgia" w:eastAsia="Times New Roman" w:hAnsi="Georgia" w:cs="Times New Roman"/>
          <w:color w:val="000000"/>
          <w:kern w:val="0"/>
          <w14:ligatures w14:val="none"/>
        </w:rPr>
      </w:pPr>
      <w:r w:rsidRPr="00014E84">
        <w:rPr>
          <w:rFonts w:ascii="Georgia" w:eastAsia="Times New Roman" w:hAnsi="Georgia" w:cs="Times New Roman"/>
          <w:color w:val="000000"/>
          <w:kern w:val="0"/>
          <w14:ligatures w14:val="none"/>
        </w:rPr>
        <w:t>Every part of this training program was meaningful and essential – I especially found it useful how to work with my targets to achieve meaningful collections</w:t>
      </w:r>
      <w:r w:rsidR="00E854D7">
        <w:rPr>
          <w:rFonts w:ascii="Georgia" w:eastAsia="Times New Roman" w:hAnsi="Georgia" w:cs="Times New Roman"/>
          <w:color w:val="000000"/>
          <w:kern w:val="0"/>
          <w14:ligatures w14:val="none"/>
        </w:rPr>
        <w:t xml:space="preserve"> results</w:t>
      </w:r>
      <w:r w:rsidRPr="00014E84">
        <w:rPr>
          <w:rFonts w:ascii="Georgia" w:eastAsia="Times New Roman" w:hAnsi="Georgia" w:cs="Times New Roman"/>
          <w:color w:val="000000"/>
          <w:kern w:val="0"/>
          <w14:ligatures w14:val="none"/>
        </w:rPr>
        <w:t>, and how to use the rewards and incentives approach. Also, the program highlighted the areas within my unit that needs significant improvements, as it has also highlighted some weaknesses in my department</w:t>
      </w:r>
      <w:r w:rsidR="00E854D7">
        <w:rPr>
          <w:rFonts w:ascii="Georgia" w:eastAsia="Times New Roman" w:hAnsi="Georgia" w:cs="Times New Roman"/>
          <w:color w:val="000000"/>
          <w:kern w:val="0"/>
          <w14:ligatures w14:val="none"/>
        </w:rPr>
        <w:t xml:space="preserve"> operations</w:t>
      </w:r>
      <w:r w:rsidRPr="00014E84">
        <w:rPr>
          <w:rFonts w:ascii="Georgia" w:eastAsia="Times New Roman" w:hAnsi="Georgia" w:cs="Times New Roman"/>
          <w:color w:val="000000"/>
          <w:kern w:val="0"/>
          <w14:ligatures w14:val="none"/>
        </w:rPr>
        <w:t>.</w:t>
      </w:r>
    </w:p>
    <w:p w14:paraId="2CAB75FF" w14:textId="42698827" w:rsidR="00014E84" w:rsidRPr="005E48CD" w:rsidRDefault="00014E84" w:rsidP="005D59B8">
      <w:pPr>
        <w:spacing w:before="100" w:beforeAutospacing="1" w:after="100" w:afterAutospacing="1" w:line="240" w:lineRule="auto"/>
        <w:rPr>
          <w:rFonts w:ascii="Georgia" w:eastAsia="Times New Roman" w:hAnsi="Georgia" w:cs="Times New Roman"/>
          <w:b/>
          <w:bCs/>
          <w:color w:val="FF0000"/>
          <w:kern w:val="0"/>
          <w:sz w:val="22"/>
          <w:szCs w:val="22"/>
          <w14:ligatures w14:val="none"/>
        </w:rPr>
      </w:pPr>
      <w:r w:rsidRPr="00014E84">
        <w:rPr>
          <w:rFonts w:ascii="Georgia" w:eastAsia="Times New Roman" w:hAnsi="Georgia" w:cs="Times New Roman"/>
          <w:color w:val="000000"/>
          <w:kern w:val="0"/>
          <w14:ligatures w14:val="none"/>
        </w:rPr>
        <w:t>The instructor is obviously very enthusiastic about debt collections and revenue management and is deeply knowledgeable on the subject matter. In retrospect, the instructor was so engaging that I did not want to miss one minute of this training program!</w:t>
      </w:r>
      <w:r w:rsidR="005D59B8">
        <w:rPr>
          <w:rFonts w:ascii="Georgia" w:eastAsia="Times New Roman" w:hAnsi="Georgia" w:cs="Times New Roman"/>
          <w:color w:val="000000"/>
          <w:kern w:val="0"/>
          <w14:ligatures w14:val="none"/>
        </w:rPr>
        <w:t xml:space="preserve"> </w:t>
      </w:r>
      <w:r w:rsidR="00E854D7">
        <w:rPr>
          <w:rFonts w:ascii="Georgia" w:eastAsia="Times New Roman" w:hAnsi="Georgia" w:cs="Times New Roman"/>
          <w:color w:val="000000"/>
          <w:kern w:val="0"/>
          <w14:ligatures w14:val="none"/>
        </w:rPr>
        <w:br/>
      </w:r>
      <w:r w:rsidRPr="005E48CD">
        <w:rPr>
          <w:rFonts w:ascii="Georgia" w:eastAsia="Times New Roman" w:hAnsi="Georgia" w:cs="Times New Roman"/>
          <w:b/>
          <w:bCs/>
          <w:color w:val="FF0000"/>
          <w:kern w:val="0"/>
          <w:sz w:val="22"/>
          <w:szCs w:val="22"/>
          <w14:ligatures w14:val="none"/>
        </w:rPr>
        <w:t>Emmiline Stedman, Recoveries Officer, National Bank of Dominica Ltd., Dominica</w:t>
      </w:r>
    </w:p>
    <w:p w14:paraId="23E9CB9E" w14:textId="77777777" w:rsidR="00AF6AE1" w:rsidRPr="00AF6AE1" w:rsidRDefault="00AF6AE1" w:rsidP="00AF6AE1">
      <w:pPr>
        <w:rPr>
          <w:rFonts w:ascii="Georgia" w:eastAsia="Times New Roman" w:hAnsi="Georgia" w:cs="Times New Roman"/>
          <w:b/>
          <w:bCs/>
          <w:i/>
          <w:iCs/>
          <w:color w:val="156082" w:themeColor="accent1"/>
          <w:kern w:val="0"/>
          <w:sz w:val="22"/>
          <w:szCs w:val="22"/>
          <w14:ligatures w14:val="none"/>
        </w:rPr>
      </w:pPr>
      <w:bookmarkStart w:id="2" w:name="_Hlk70446889"/>
      <w:bookmarkStart w:id="3" w:name="_Hlk95811865"/>
      <w:r w:rsidRPr="00AF6AE1">
        <w:rPr>
          <w:rFonts w:ascii="Georgia" w:eastAsia="Times New Roman" w:hAnsi="Georgia" w:cs="Times New Roman"/>
          <w:b/>
          <w:bCs/>
          <w:i/>
          <w:iCs/>
          <w:color w:val="156082" w:themeColor="accent1"/>
          <w:kern w:val="0"/>
          <w:sz w:val="22"/>
          <w:szCs w:val="22"/>
          <w14:ligatures w14:val="none"/>
        </w:rPr>
        <w:t xml:space="preserve">The “blueprint” and curriculum for over 100 customized industry debt collections and revenue management training courses is in the hands of Cohen and Klein Consulting, Inc.  </w:t>
      </w:r>
      <w:bookmarkEnd w:id="2"/>
    </w:p>
    <w:bookmarkEnd w:id="3"/>
    <w:p w14:paraId="74AC03D2" w14:textId="77777777" w:rsidR="00AF6AE1" w:rsidRPr="00AF6AE1" w:rsidRDefault="00AF6AE1" w:rsidP="00AF6AE1">
      <w:pPr>
        <w:rPr>
          <w:rFonts w:ascii="Georgia" w:eastAsia="Times New Roman" w:hAnsi="Georgia" w:cs="Times New Roman"/>
          <w:b/>
          <w:bCs/>
          <w:i/>
          <w:iCs/>
          <w:color w:val="156082" w:themeColor="accent1"/>
          <w:kern w:val="0"/>
          <w:sz w:val="22"/>
          <w:szCs w:val="22"/>
          <w14:ligatures w14:val="none"/>
        </w:rPr>
      </w:pPr>
      <w:r w:rsidRPr="00AF6AE1">
        <w:rPr>
          <w:rFonts w:ascii="Georgia" w:eastAsia="Times New Roman" w:hAnsi="Georgia" w:cs="Times New Roman"/>
          <w:b/>
          <w:bCs/>
          <w:i/>
          <w:iCs/>
          <w:color w:val="156082" w:themeColor="accent1"/>
          <w:kern w:val="0"/>
          <w:sz w:val="22"/>
          <w:szCs w:val="22"/>
          <w14:ligatures w14:val="none"/>
        </w:rPr>
        <w:t>Cohen &amp; Klein Consulting has systematically structured and revolutionized over 100 debt collections and revenue management training courses to reduce delinquent accounts and increase cash flow.</w:t>
      </w:r>
    </w:p>
    <w:p w14:paraId="2652041E" w14:textId="77777777" w:rsidR="005E48CD" w:rsidRPr="005D59B8" w:rsidRDefault="005E48CD" w:rsidP="005D59B8">
      <w:pPr>
        <w:spacing w:before="100" w:beforeAutospacing="1" w:after="100" w:afterAutospacing="1" w:line="240" w:lineRule="auto"/>
        <w:rPr>
          <w:rFonts w:ascii="Georgia" w:eastAsia="Times New Roman" w:hAnsi="Georgia" w:cs="Times New Roman"/>
          <w:color w:val="000000"/>
          <w:kern w:val="0"/>
          <w14:ligatures w14:val="none"/>
        </w:rPr>
      </w:pPr>
    </w:p>
    <w:sectPr w:rsidR="005E48CD" w:rsidRPr="005D5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0797D" w14:textId="77777777" w:rsidR="00DD6680" w:rsidRDefault="00DD6680" w:rsidP="004F1247">
      <w:pPr>
        <w:spacing w:after="0" w:line="240" w:lineRule="auto"/>
      </w:pPr>
      <w:r>
        <w:separator/>
      </w:r>
    </w:p>
  </w:endnote>
  <w:endnote w:type="continuationSeparator" w:id="0">
    <w:p w14:paraId="2F999DC1" w14:textId="77777777" w:rsidR="00DD6680" w:rsidRDefault="00DD6680" w:rsidP="004F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FD774" w14:textId="77777777" w:rsidR="00DD6680" w:rsidRDefault="00DD6680" w:rsidP="004F1247">
      <w:pPr>
        <w:spacing w:after="0" w:line="240" w:lineRule="auto"/>
      </w:pPr>
      <w:r>
        <w:separator/>
      </w:r>
    </w:p>
  </w:footnote>
  <w:footnote w:type="continuationSeparator" w:id="0">
    <w:p w14:paraId="6C10326E" w14:textId="77777777" w:rsidR="00DD6680" w:rsidRDefault="00DD6680" w:rsidP="004F124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ydale Anderson">
    <w15:presenceInfo w15:providerId="Windows Live" w15:userId="e77fccb4daae6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84"/>
    <w:rsid w:val="00007AF7"/>
    <w:rsid w:val="00014E84"/>
    <w:rsid w:val="00054282"/>
    <w:rsid w:val="00063F25"/>
    <w:rsid w:val="000E65AF"/>
    <w:rsid w:val="000F249B"/>
    <w:rsid w:val="00182DE8"/>
    <w:rsid w:val="001B37EC"/>
    <w:rsid w:val="001C5F11"/>
    <w:rsid w:val="001D5C37"/>
    <w:rsid w:val="002206CA"/>
    <w:rsid w:val="00276DC1"/>
    <w:rsid w:val="00327861"/>
    <w:rsid w:val="003443A7"/>
    <w:rsid w:val="00353B3D"/>
    <w:rsid w:val="003A2035"/>
    <w:rsid w:val="0043054C"/>
    <w:rsid w:val="00481F38"/>
    <w:rsid w:val="004F1247"/>
    <w:rsid w:val="00564F21"/>
    <w:rsid w:val="005C5236"/>
    <w:rsid w:val="005D59B8"/>
    <w:rsid w:val="005E48CD"/>
    <w:rsid w:val="005F3AA4"/>
    <w:rsid w:val="006C6A7F"/>
    <w:rsid w:val="00760F23"/>
    <w:rsid w:val="007E41BE"/>
    <w:rsid w:val="00806D7F"/>
    <w:rsid w:val="00977526"/>
    <w:rsid w:val="009C0DAC"/>
    <w:rsid w:val="00AF5962"/>
    <w:rsid w:val="00AF6AE1"/>
    <w:rsid w:val="00B60C36"/>
    <w:rsid w:val="00BE443C"/>
    <w:rsid w:val="00C1510B"/>
    <w:rsid w:val="00C455A7"/>
    <w:rsid w:val="00C6301E"/>
    <w:rsid w:val="00C93315"/>
    <w:rsid w:val="00D03EBE"/>
    <w:rsid w:val="00D32301"/>
    <w:rsid w:val="00DD6680"/>
    <w:rsid w:val="00E854D7"/>
    <w:rsid w:val="00EC3EEB"/>
    <w:rsid w:val="00EE7F29"/>
    <w:rsid w:val="00F02D8A"/>
    <w:rsid w:val="00FE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DBB4"/>
  <w15:chartTrackingRefBased/>
  <w15:docId w15:val="{8A95B0EA-411B-4289-8A7A-1C77EC6D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E84"/>
    <w:rPr>
      <w:rFonts w:eastAsiaTheme="majorEastAsia" w:cstheme="majorBidi"/>
      <w:color w:val="272727" w:themeColor="text1" w:themeTint="D8"/>
    </w:rPr>
  </w:style>
  <w:style w:type="paragraph" w:styleId="Title">
    <w:name w:val="Title"/>
    <w:basedOn w:val="Normal"/>
    <w:next w:val="Normal"/>
    <w:link w:val="TitleChar"/>
    <w:uiPriority w:val="10"/>
    <w:qFormat/>
    <w:rsid w:val="00014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E84"/>
    <w:pPr>
      <w:spacing w:before="160"/>
      <w:jc w:val="center"/>
    </w:pPr>
    <w:rPr>
      <w:i/>
      <w:iCs/>
      <w:color w:val="404040" w:themeColor="text1" w:themeTint="BF"/>
    </w:rPr>
  </w:style>
  <w:style w:type="character" w:customStyle="1" w:styleId="QuoteChar">
    <w:name w:val="Quote Char"/>
    <w:basedOn w:val="DefaultParagraphFont"/>
    <w:link w:val="Quote"/>
    <w:uiPriority w:val="29"/>
    <w:rsid w:val="00014E84"/>
    <w:rPr>
      <w:i/>
      <w:iCs/>
      <w:color w:val="404040" w:themeColor="text1" w:themeTint="BF"/>
    </w:rPr>
  </w:style>
  <w:style w:type="paragraph" w:styleId="ListParagraph">
    <w:name w:val="List Paragraph"/>
    <w:basedOn w:val="Normal"/>
    <w:uiPriority w:val="34"/>
    <w:qFormat/>
    <w:rsid w:val="00014E84"/>
    <w:pPr>
      <w:ind w:left="720"/>
      <w:contextualSpacing/>
    </w:pPr>
  </w:style>
  <w:style w:type="character" w:styleId="IntenseEmphasis">
    <w:name w:val="Intense Emphasis"/>
    <w:basedOn w:val="DefaultParagraphFont"/>
    <w:uiPriority w:val="21"/>
    <w:qFormat/>
    <w:rsid w:val="00014E84"/>
    <w:rPr>
      <w:i/>
      <w:iCs/>
      <w:color w:val="0F4761" w:themeColor="accent1" w:themeShade="BF"/>
    </w:rPr>
  </w:style>
  <w:style w:type="paragraph" w:styleId="IntenseQuote">
    <w:name w:val="Intense Quote"/>
    <w:basedOn w:val="Normal"/>
    <w:next w:val="Normal"/>
    <w:link w:val="IntenseQuoteChar"/>
    <w:uiPriority w:val="30"/>
    <w:qFormat/>
    <w:rsid w:val="00014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84"/>
    <w:rPr>
      <w:i/>
      <w:iCs/>
      <w:color w:val="0F4761" w:themeColor="accent1" w:themeShade="BF"/>
    </w:rPr>
  </w:style>
  <w:style w:type="character" w:styleId="IntenseReference">
    <w:name w:val="Intense Reference"/>
    <w:basedOn w:val="DefaultParagraphFont"/>
    <w:uiPriority w:val="32"/>
    <w:qFormat/>
    <w:rsid w:val="00014E84"/>
    <w:rPr>
      <w:b/>
      <w:bCs/>
      <w:smallCaps/>
      <w:color w:val="0F4761" w:themeColor="accent1" w:themeShade="BF"/>
      <w:spacing w:val="5"/>
    </w:rPr>
  </w:style>
  <w:style w:type="paragraph" w:styleId="Revision">
    <w:name w:val="Revision"/>
    <w:hidden/>
    <w:uiPriority w:val="99"/>
    <w:semiHidden/>
    <w:rsid w:val="000F249B"/>
    <w:pPr>
      <w:spacing w:after="0" w:line="240" w:lineRule="auto"/>
    </w:pPr>
  </w:style>
  <w:style w:type="paragraph" w:styleId="Header">
    <w:name w:val="header"/>
    <w:basedOn w:val="Normal"/>
    <w:link w:val="HeaderChar"/>
    <w:uiPriority w:val="99"/>
    <w:unhideWhenUsed/>
    <w:rsid w:val="004F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247"/>
  </w:style>
  <w:style w:type="paragraph" w:styleId="Footer">
    <w:name w:val="footer"/>
    <w:basedOn w:val="Normal"/>
    <w:link w:val="FooterChar"/>
    <w:uiPriority w:val="99"/>
    <w:unhideWhenUsed/>
    <w:rsid w:val="004F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51938">
      <w:bodyDiv w:val="1"/>
      <w:marLeft w:val="0"/>
      <w:marRight w:val="0"/>
      <w:marTop w:val="0"/>
      <w:marBottom w:val="0"/>
      <w:divBdr>
        <w:top w:val="none" w:sz="0" w:space="0" w:color="auto"/>
        <w:left w:val="none" w:sz="0" w:space="0" w:color="auto"/>
        <w:bottom w:val="none" w:sz="0" w:space="0" w:color="auto"/>
        <w:right w:val="none" w:sz="0" w:space="0" w:color="auto"/>
      </w:divBdr>
      <w:divsChild>
        <w:div w:id="1480272229">
          <w:marLeft w:val="0"/>
          <w:marRight w:val="0"/>
          <w:marTop w:val="0"/>
          <w:marBottom w:val="0"/>
          <w:divBdr>
            <w:top w:val="none" w:sz="0" w:space="0" w:color="auto"/>
            <w:left w:val="none" w:sz="0" w:space="0" w:color="auto"/>
            <w:bottom w:val="none" w:sz="0" w:space="0" w:color="auto"/>
            <w:right w:val="none" w:sz="0" w:space="0" w:color="auto"/>
          </w:divBdr>
        </w:div>
        <w:div w:id="457380577">
          <w:marLeft w:val="0"/>
          <w:marRight w:val="0"/>
          <w:marTop w:val="0"/>
          <w:marBottom w:val="0"/>
          <w:divBdr>
            <w:top w:val="none" w:sz="0" w:space="0" w:color="auto"/>
            <w:left w:val="none" w:sz="0" w:space="0" w:color="auto"/>
            <w:bottom w:val="none" w:sz="0" w:space="0" w:color="auto"/>
            <w:right w:val="none" w:sz="0" w:space="0" w:color="auto"/>
          </w:divBdr>
        </w:div>
        <w:div w:id="1903179260">
          <w:marLeft w:val="0"/>
          <w:marRight w:val="0"/>
          <w:marTop w:val="0"/>
          <w:marBottom w:val="0"/>
          <w:divBdr>
            <w:top w:val="none" w:sz="0" w:space="0" w:color="auto"/>
            <w:left w:val="none" w:sz="0" w:space="0" w:color="auto"/>
            <w:bottom w:val="none" w:sz="0" w:space="0" w:color="auto"/>
            <w:right w:val="none" w:sz="0" w:space="0" w:color="auto"/>
          </w:divBdr>
          <w:divsChild>
            <w:div w:id="16514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Roydale Anderson</dc:creator>
  <cp:keywords/>
  <dc:description/>
  <cp:lastModifiedBy>Roydale Anderson</cp:lastModifiedBy>
  <cp:revision>4</cp:revision>
  <cp:lastPrinted>2025-04-09T15:44:00Z</cp:lastPrinted>
  <dcterms:created xsi:type="dcterms:W3CDTF">2025-04-07T22:02:00Z</dcterms:created>
  <dcterms:modified xsi:type="dcterms:W3CDTF">2025-04-09T15:47:00Z</dcterms:modified>
</cp:coreProperties>
</file>